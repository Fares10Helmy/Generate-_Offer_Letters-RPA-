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1FC" w:rsidRDefault="00577563">
      <w:pPr>
        <w:pStyle w:val="Body"/>
        <w:jc w:val="center"/>
        <w:rPr>
          <w:i/>
          <w:iCs/>
          <w:color w:val="494949"/>
          <w:sz w:val="24"/>
          <w:szCs w:val="24"/>
          <w:u w:color="494949"/>
          <w:shd w:val="clear" w:color="auto" w:fill="FFFFFF"/>
        </w:rPr>
        <w:pPrChange w:id="0" w:author="Fares" w:date="2022-05-09T23:48:00Z">
          <w:pPr>
            <w:pStyle w:val="Body"/>
          </w:pPr>
        </w:pPrChange>
      </w:pPr>
      <w:ins w:id="1" w:author="Fares" w:date="2022-05-09T23:48:00Z">
        <w:r w:rsidRPr="00577563">
          <w:rPr>
            <w:rStyle w:val="Hyperlink0"/>
            <w:b/>
            <w:bCs/>
            <w:i w:val="0"/>
            <w:iCs w:val="0"/>
            <w:color w:val="FF0000"/>
            <w:sz w:val="48"/>
            <w:szCs w:val="48"/>
            <w:u w:val="none"/>
            <w:rPrChange w:id="2" w:author="Fares" w:date="2022-05-09T23:48:00Z">
              <w:rPr>
                <w:rStyle w:val="Hyperlink0"/>
                <w:sz w:val="44"/>
                <w:szCs w:val="44"/>
              </w:rPr>
            </w:rPrChange>
          </w:rPr>
          <w:t>Offer Letter</w:t>
        </w:r>
      </w:ins>
      <w:del w:id="3" w:author="Fares" w:date="2022-05-09T23:48:00Z">
        <w:r w:rsidR="00A1702A" w:rsidDel="00577563">
          <w:rPr>
            <w:rStyle w:val="Hyperlink0"/>
          </w:rPr>
          <w:fldChar w:fldCharType="begin"/>
        </w:r>
        <w:r w:rsidR="00A1702A" w:rsidDel="00577563">
          <w:rPr>
            <w:rStyle w:val="Hyperlink0"/>
          </w:rPr>
          <w:delInstrText xml:space="preserve"> HYPERLINK "https://employers.indeed.com/p/post-job?hl=en&amp;co=US&amp;isid=SMBdownload_offer_letter"</w:delInstrText>
        </w:r>
        <w:r w:rsidR="00A1702A" w:rsidDel="00577563">
          <w:rPr>
            <w:rStyle w:val="Hyperlink0"/>
          </w:rPr>
          <w:fldChar w:fldCharType="separate"/>
        </w:r>
        <w:r w:rsidR="00A1702A" w:rsidDel="00577563">
          <w:rPr>
            <w:rStyle w:val="Hyperlink0"/>
          </w:rPr>
          <w:delText>Post your job</w:delText>
        </w:r>
        <w:r w:rsidR="00A1702A" w:rsidDel="00577563">
          <w:fldChar w:fldCharType="end"/>
        </w:r>
        <w:r w:rsidR="00A1702A" w:rsidDel="00577563">
          <w:rPr>
            <w:i/>
            <w:iCs/>
          </w:rPr>
          <w:delText xml:space="preserve"> on Indeed or find more templates and samples in the </w:delText>
        </w:r>
        <w:r w:rsidR="00A1702A" w:rsidDel="00577563">
          <w:rPr>
            <w:rStyle w:val="Hyperlink0"/>
          </w:rPr>
          <w:fldChar w:fldCharType="begin"/>
        </w:r>
        <w:r w:rsidR="00A1702A" w:rsidDel="00577563">
          <w:rPr>
            <w:rStyle w:val="Hyperlink0"/>
          </w:rPr>
          <w:delInstrText xml:space="preserve"> HYPERLINK "https://indeed.com/hire/resources?isid=SMBdownload_offer_letter"</w:delInstrText>
        </w:r>
        <w:r w:rsidR="00A1702A" w:rsidDel="00577563">
          <w:rPr>
            <w:rStyle w:val="Hyperlink0"/>
          </w:rPr>
          <w:fldChar w:fldCharType="separate"/>
        </w:r>
        <w:r w:rsidR="00A1702A" w:rsidDel="00577563">
          <w:rPr>
            <w:rStyle w:val="Hyperlink0"/>
          </w:rPr>
          <w:delText>Employer Resource Library</w:delText>
        </w:r>
        <w:r w:rsidR="00A1702A" w:rsidDel="00577563">
          <w:fldChar w:fldCharType="end"/>
        </w:r>
      </w:del>
      <w:r w:rsidR="00A1702A">
        <w:rPr>
          <w:i/>
          <w:iCs/>
        </w:rPr>
        <w:t>.</w:t>
      </w:r>
      <w:r w:rsidR="00A1702A">
        <w:br/>
      </w:r>
    </w:p>
    <w:p w:rsidR="00D221FC" w:rsidRDefault="00A1702A">
      <w:pPr>
        <w:pStyle w:val="NormalWeb"/>
        <w:shd w:val="clear" w:color="auto" w:fill="FFFFFF"/>
        <w:spacing w:before="0" w:after="0"/>
        <w:rPr>
          <w:rFonts w:ascii="Arial" w:eastAsia="Arial" w:hAnsi="Arial" w:cs="Arial"/>
          <w:color w:val="494949"/>
          <w:u w:color="494949"/>
        </w:rPr>
      </w:pPr>
      <w:r>
        <w:rPr>
          <w:rFonts w:ascii="Arial" w:hAnsi="Arial"/>
          <w:color w:val="494949"/>
          <w:u w:color="494949"/>
          <w:shd w:val="clear" w:color="auto" w:fill="FFFFFF"/>
        </w:rPr>
        <w:t>______________________________________________________________________</w:t>
      </w:r>
      <w:r>
        <w:rPr>
          <w:rFonts w:ascii="Arial" w:eastAsia="Arial" w:hAnsi="Arial" w:cs="Arial"/>
          <w:color w:val="494949"/>
          <w:u w:color="494949"/>
          <w:shd w:val="clear" w:color="auto" w:fill="FFFFFF"/>
        </w:rPr>
        <w:br/>
      </w:r>
    </w:p>
    <w:p w:rsidR="00E4660B" w:rsidRPr="00E4660B" w:rsidRDefault="00A1702A" w:rsidP="00E4660B">
      <w:pPr>
        <w:pStyle w:val="NormalWeb"/>
        <w:shd w:val="clear" w:color="auto" w:fill="FFFFFF"/>
        <w:spacing w:before="0" w:after="0"/>
        <w:rPr>
          <w:ins w:id="4" w:author="Fares" w:date="2022-05-09T23:49:00Z"/>
          <w:color w:val="D69D85"/>
          <w:rPrChange w:id="5" w:author="Fares Helmy" w:date="2022-05-16T08:34:00Z">
            <w:rPr>
              <w:ins w:id="6" w:author="Fares" w:date="2022-05-09T23:49:00Z"/>
              <w:rFonts w:ascii="Arial" w:hAnsi="Arial"/>
              <w:color w:val="494949"/>
              <w:u w:color="494949"/>
            </w:rPr>
          </w:rPrChange>
        </w:rPr>
        <w:pPrChange w:id="7" w:author="Fares Helmy" w:date="2022-05-16T08:34:00Z">
          <w:pPr>
            <w:pStyle w:val="NormalWeb"/>
            <w:shd w:val="clear" w:color="auto" w:fill="FFFFFF"/>
            <w:spacing w:before="0" w:after="0"/>
          </w:pPr>
        </w:pPrChange>
      </w:pPr>
      <w:r>
        <w:rPr>
          <w:rFonts w:ascii="Arial" w:eastAsia="Arial" w:hAnsi="Arial" w:cs="Arial"/>
          <w:color w:val="494949"/>
          <w:u w:color="494949"/>
        </w:rPr>
        <w:br/>
      </w:r>
      <w:del w:id="8" w:author="Fares" w:date="2022-05-09T23:49:00Z">
        <w:r w:rsidDel="00577563">
          <w:rPr>
            <w:rFonts w:ascii="Arial" w:hAnsi="Arial"/>
            <w:color w:val="494949"/>
            <w:u w:color="494949"/>
          </w:rPr>
          <w:delText>MM/DD/YYYY</w:delText>
        </w:r>
      </w:del>
      <w:ins w:id="9" w:author="Fares" w:date="2022-05-09T23:49:00Z">
        <w:del w:id="10" w:author="Fares Helmy" w:date="2022-05-16T08:29:00Z">
          <w:r w:rsidR="00577563" w:rsidDel="00B11A45">
            <w:rPr>
              <w:rFonts w:ascii="Arial" w:hAnsi="Arial"/>
              <w:color w:val="494949"/>
              <w:u w:color="494949"/>
            </w:rPr>
            <w:delText>_</w:delText>
          </w:r>
        </w:del>
      </w:ins>
      <w:ins w:id="11" w:author="Fares" w:date="2022-05-11T20:04:00Z">
        <w:del w:id="12" w:author="Fares Helmy" w:date="2022-05-16T08:29:00Z">
          <w:r w:rsidR="00062603" w:rsidDel="00B11A45">
            <w:rPr>
              <w:rFonts w:ascii="Arial" w:hAnsi="Arial"/>
              <w:color w:val="494949"/>
              <w:u w:color="494949"/>
            </w:rPr>
            <w:delText xml:space="preserve">full </w:delText>
          </w:r>
        </w:del>
      </w:ins>
      <w:ins w:id="13" w:author="Fares" w:date="2022-05-09T23:49:00Z">
        <w:del w:id="14" w:author="Fares Helmy" w:date="2022-05-16T08:29:00Z">
          <w:r w:rsidR="00577563" w:rsidDel="00B11A45">
            <w:rPr>
              <w:rFonts w:ascii="Arial" w:hAnsi="Arial"/>
              <w:color w:val="494949"/>
              <w:u w:color="494949"/>
            </w:rPr>
            <w:delText>Name</w:delText>
          </w:r>
        </w:del>
      </w:ins>
      <w:ins w:id="15" w:author="Fares Helmy" w:date="2022-05-16T08:34:00Z">
        <w:r w:rsidR="00E4660B">
          <w:rPr>
            <w:color w:val="D69D85"/>
          </w:rPr>
          <w:t>_</w:t>
        </w:r>
        <w:r w:rsidR="00E4660B" w:rsidRPr="00E4660B">
          <w:rPr>
            <w:color w:val="auto"/>
            <w:rPrChange w:id="16" w:author="Fares Helmy" w:date="2022-05-16T08:34:00Z">
              <w:rPr>
                <w:color w:val="D69D85"/>
              </w:rPr>
            </w:rPrChange>
          </w:rPr>
          <w:t>full Name</w:t>
        </w:r>
      </w:ins>
    </w:p>
    <w:p w:rsidR="00577563" w:rsidRDefault="00577563">
      <w:pPr>
        <w:pStyle w:val="NormalWeb"/>
        <w:shd w:val="clear" w:color="auto" w:fill="FFFFFF"/>
        <w:spacing w:before="0" w:after="0"/>
        <w:rPr>
          <w:ins w:id="17" w:author="Fares" w:date="2022-05-09T23:49:00Z"/>
          <w:rFonts w:ascii="Arial" w:hAnsi="Arial"/>
          <w:color w:val="494949"/>
          <w:u w:color="494949"/>
        </w:rPr>
      </w:pPr>
      <w:ins w:id="18" w:author="Fares" w:date="2022-05-09T23:49:00Z">
        <w:r>
          <w:rPr>
            <w:rFonts w:ascii="Arial" w:hAnsi="Arial"/>
            <w:color w:val="494949"/>
            <w:u w:color="494949"/>
          </w:rPr>
          <w:t>_Address</w:t>
        </w:r>
      </w:ins>
    </w:p>
    <w:p w:rsidR="00577563" w:rsidRDefault="00577563">
      <w:pPr>
        <w:pStyle w:val="NormalWeb"/>
        <w:shd w:val="clear" w:color="auto" w:fill="FFFFFF"/>
        <w:spacing w:before="0" w:after="0"/>
        <w:rPr>
          <w:ins w:id="19" w:author="Fares" w:date="2022-05-09T23:49:00Z"/>
          <w:rFonts w:ascii="Arial" w:hAnsi="Arial"/>
          <w:color w:val="494949"/>
          <w:u w:color="494949"/>
        </w:rPr>
      </w:pPr>
    </w:p>
    <w:p w:rsidR="00577563" w:rsidRDefault="00577563">
      <w:pPr>
        <w:pStyle w:val="NormalWeb"/>
        <w:shd w:val="clear" w:color="auto" w:fill="FFFFFF"/>
        <w:spacing w:before="0" w:after="0"/>
        <w:rPr>
          <w:ins w:id="20" w:author="Fares" w:date="2022-05-09T23:49:00Z"/>
          <w:rFonts w:ascii="Arial" w:hAnsi="Arial"/>
          <w:color w:val="494949"/>
          <w:u w:color="494949"/>
        </w:rPr>
      </w:pPr>
      <w:ins w:id="21" w:author="Fares" w:date="2022-05-09T23:49:00Z">
        <w:r>
          <w:rPr>
            <w:rFonts w:ascii="Arial" w:hAnsi="Arial"/>
            <w:color w:val="494949"/>
            <w:u w:color="494949"/>
          </w:rPr>
          <w:t>Dated: _Date</w:t>
        </w:r>
      </w:ins>
    </w:p>
    <w:p w:rsidR="00577563" w:rsidRDefault="00577563">
      <w:pPr>
        <w:pStyle w:val="NormalWeb"/>
        <w:shd w:val="clear" w:color="auto" w:fill="FFFFFF"/>
        <w:spacing w:before="0" w:after="0"/>
        <w:rPr>
          <w:ins w:id="22" w:author="Fares" w:date="2022-05-09T23:50:00Z"/>
          <w:rFonts w:ascii="Arial" w:eastAsia="Arial" w:hAnsi="Arial" w:cs="Arial"/>
        </w:rPr>
      </w:pPr>
      <w:bookmarkStart w:id="23" w:name="_GoBack"/>
      <w:bookmarkEnd w:id="23"/>
    </w:p>
    <w:p w:rsidR="00577563" w:rsidRDefault="00577563">
      <w:pPr>
        <w:pStyle w:val="NormalWeb"/>
        <w:shd w:val="clear" w:color="auto" w:fill="FFFFFF"/>
        <w:spacing w:before="0" w:after="0"/>
        <w:rPr>
          <w:rFonts w:ascii="Arial" w:eastAsia="Arial" w:hAnsi="Arial" w:cs="Arial"/>
        </w:rPr>
      </w:pPr>
      <w:ins w:id="24" w:author="Fares" w:date="2022-05-09T23:50:00Z">
        <w:r>
          <w:rPr>
            <w:rFonts w:ascii="Arial" w:eastAsia="Arial" w:hAnsi="Arial" w:cs="Arial"/>
          </w:rPr>
          <w:t>Dear _Name</w:t>
        </w:r>
      </w:ins>
      <w:ins w:id="25" w:author="Fares" w:date="2022-05-09T23:51:00Z">
        <w:r>
          <w:rPr>
            <w:rFonts w:ascii="Arial" w:eastAsia="Arial" w:hAnsi="Arial" w:cs="Arial"/>
          </w:rPr>
          <w:t xml:space="preserve"> </w:t>
        </w:r>
      </w:ins>
    </w:p>
    <w:p w:rsidR="00D221FC" w:rsidRDefault="00A1702A">
      <w:pPr>
        <w:pStyle w:val="Body"/>
        <w:shd w:val="clear" w:color="auto" w:fill="FFFFFF"/>
        <w:spacing w:line="240" w:lineRule="auto"/>
        <w:rPr>
          <w:sz w:val="24"/>
          <w:szCs w:val="24"/>
        </w:rPr>
      </w:pPr>
      <w:r>
        <w:rPr>
          <w:color w:val="494949"/>
          <w:sz w:val="24"/>
          <w:szCs w:val="24"/>
          <w:u w:color="494949"/>
        </w:rPr>
        <w:t> </w:t>
      </w:r>
    </w:p>
    <w:p w:rsidR="00D221FC" w:rsidDel="00577563" w:rsidRDefault="00A1702A">
      <w:pPr>
        <w:pStyle w:val="Body"/>
        <w:shd w:val="clear" w:color="auto" w:fill="FFFFFF"/>
        <w:spacing w:line="240" w:lineRule="auto"/>
        <w:rPr>
          <w:del w:id="26" w:author="Fares" w:date="2022-05-09T23:50:00Z"/>
          <w:sz w:val="24"/>
          <w:szCs w:val="24"/>
        </w:rPr>
      </w:pPr>
      <w:del w:id="27" w:author="Fares" w:date="2022-05-09T23:50:00Z">
        <w:r w:rsidDel="00577563">
          <w:rPr>
            <w:color w:val="494949"/>
            <w:sz w:val="24"/>
            <w:szCs w:val="24"/>
            <w:u w:color="494949"/>
          </w:rPr>
          <w:delText>Candidate First and Last Name</w:delText>
        </w:r>
      </w:del>
    </w:p>
    <w:p w:rsidR="00D221FC" w:rsidDel="00577563" w:rsidRDefault="00A1702A">
      <w:pPr>
        <w:pStyle w:val="Body"/>
        <w:shd w:val="clear" w:color="auto" w:fill="FFFFFF"/>
        <w:spacing w:line="240" w:lineRule="auto"/>
        <w:rPr>
          <w:del w:id="28" w:author="Fares" w:date="2022-05-09T23:50:00Z"/>
          <w:sz w:val="24"/>
          <w:szCs w:val="24"/>
        </w:rPr>
      </w:pPr>
      <w:del w:id="29" w:author="Fares" w:date="2022-05-09T23:50:00Z">
        <w:r w:rsidDel="00577563">
          <w:rPr>
            <w:color w:val="494949"/>
            <w:sz w:val="24"/>
            <w:szCs w:val="24"/>
            <w:u w:color="494949"/>
          </w:rPr>
          <w:delText>Candidate Address</w:delText>
        </w:r>
      </w:del>
    </w:p>
    <w:p w:rsidR="00D221FC" w:rsidDel="00577563" w:rsidRDefault="00A1702A">
      <w:pPr>
        <w:pStyle w:val="Body"/>
        <w:shd w:val="clear" w:color="auto" w:fill="FFFFFF"/>
        <w:spacing w:line="240" w:lineRule="auto"/>
        <w:rPr>
          <w:del w:id="30" w:author="Fares" w:date="2022-05-09T23:50:00Z"/>
          <w:sz w:val="24"/>
          <w:szCs w:val="24"/>
        </w:rPr>
      </w:pPr>
      <w:del w:id="31" w:author="Fares" w:date="2022-05-09T23:50:00Z">
        <w:r w:rsidDel="00577563">
          <w:rPr>
            <w:color w:val="494949"/>
            <w:sz w:val="24"/>
            <w:szCs w:val="24"/>
            <w:u w:color="494949"/>
          </w:rPr>
          <w:delText>City, State, Zip</w:delText>
        </w:r>
      </w:del>
    </w:p>
    <w:p w:rsidR="00D221FC" w:rsidRDefault="00D221FC">
      <w:pPr>
        <w:pStyle w:val="Body"/>
        <w:shd w:val="clear" w:color="auto" w:fill="FFFFFF"/>
        <w:spacing w:line="240" w:lineRule="auto"/>
        <w:rPr>
          <w:color w:val="494949"/>
          <w:sz w:val="24"/>
          <w:szCs w:val="24"/>
          <w:u w:color="494949"/>
        </w:rPr>
      </w:pPr>
    </w:p>
    <w:p w:rsidR="00D221FC" w:rsidRDefault="00A1702A">
      <w:pPr>
        <w:pStyle w:val="Body"/>
        <w:shd w:val="clear" w:color="auto" w:fill="FFFFFF"/>
        <w:spacing w:line="240" w:lineRule="auto"/>
        <w:rPr>
          <w:sz w:val="24"/>
          <w:szCs w:val="24"/>
        </w:rPr>
      </w:pPr>
      <w:r>
        <w:rPr>
          <w:color w:val="494949"/>
          <w:sz w:val="24"/>
          <w:szCs w:val="24"/>
          <w:u w:color="494949"/>
        </w:rPr>
        <w:t> </w:t>
      </w:r>
    </w:p>
    <w:p w:rsidR="00D221FC" w:rsidDel="00577563" w:rsidRDefault="00A1702A">
      <w:pPr>
        <w:pStyle w:val="Body"/>
        <w:shd w:val="clear" w:color="auto" w:fill="FFFFFF"/>
        <w:spacing w:line="240" w:lineRule="auto"/>
        <w:rPr>
          <w:del w:id="32" w:author="Fares" w:date="2022-05-09T23:50:00Z"/>
          <w:sz w:val="24"/>
          <w:szCs w:val="24"/>
        </w:rPr>
      </w:pPr>
      <w:del w:id="33" w:author="Fares" w:date="2022-05-09T23:50:00Z">
        <w:r w:rsidDel="00577563">
          <w:rPr>
            <w:color w:val="494949"/>
            <w:sz w:val="24"/>
            <w:szCs w:val="24"/>
            <w:u w:color="494949"/>
          </w:rPr>
          <w:delText>Dear [</w:delText>
        </w:r>
        <w:r w:rsidDel="00577563">
          <w:rPr>
            <w:i/>
            <w:iCs/>
            <w:color w:val="494949"/>
            <w:sz w:val="24"/>
            <w:szCs w:val="24"/>
            <w:u w:color="494949"/>
          </w:rPr>
          <w:delText>Candidate Name</w:delText>
        </w:r>
        <w:r w:rsidDel="00577563">
          <w:rPr>
            <w:color w:val="494949"/>
            <w:sz w:val="24"/>
            <w:szCs w:val="24"/>
            <w:u w:color="494949"/>
          </w:rPr>
          <w:delText>],</w:delText>
        </w:r>
      </w:del>
    </w:p>
    <w:p w:rsidR="00D221FC" w:rsidDel="00577563" w:rsidRDefault="00D221FC">
      <w:pPr>
        <w:pStyle w:val="Body"/>
        <w:shd w:val="clear" w:color="auto" w:fill="FFFFFF"/>
        <w:spacing w:line="240" w:lineRule="auto"/>
        <w:rPr>
          <w:del w:id="34" w:author="Fares" w:date="2022-05-09T23:50:00Z"/>
          <w:color w:val="494949"/>
          <w:sz w:val="24"/>
          <w:szCs w:val="24"/>
          <w:u w:color="494949"/>
        </w:rPr>
      </w:pPr>
    </w:p>
    <w:p w:rsidR="00D221FC" w:rsidDel="00577563" w:rsidRDefault="00A1702A">
      <w:pPr>
        <w:pStyle w:val="Body"/>
        <w:shd w:val="clear" w:color="auto" w:fill="FFFFFF"/>
        <w:spacing w:line="240" w:lineRule="auto"/>
        <w:rPr>
          <w:del w:id="35" w:author="Fares" w:date="2022-05-09T23:50:00Z"/>
          <w:sz w:val="24"/>
          <w:szCs w:val="24"/>
        </w:rPr>
      </w:pPr>
      <w:del w:id="36" w:author="Fares" w:date="2022-05-09T23:50:00Z">
        <w:r w:rsidDel="00577563">
          <w:rPr>
            <w:color w:val="494949"/>
            <w:sz w:val="24"/>
            <w:szCs w:val="24"/>
            <w:u w:color="494949"/>
          </w:rPr>
          <w:delText> </w:delText>
        </w:r>
      </w:del>
    </w:p>
    <w:p w:rsidR="00D221FC" w:rsidRDefault="00A1702A">
      <w:pPr>
        <w:pStyle w:val="Body"/>
        <w:shd w:val="clear" w:color="auto" w:fill="FFFFFF"/>
        <w:spacing w:line="240" w:lineRule="auto"/>
        <w:rPr>
          <w:sz w:val="24"/>
          <w:szCs w:val="24"/>
        </w:rPr>
      </w:pPr>
      <w:r>
        <w:rPr>
          <w:color w:val="494949"/>
          <w:sz w:val="24"/>
          <w:szCs w:val="24"/>
          <w:u w:color="494949"/>
        </w:rPr>
        <w:t>We are pleased to offer you the</w:t>
      </w:r>
      <w:ins w:id="37" w:author="Fares" w:date="2022-05-11T20:05:00Z">
        <w:r w:rsidR="005460BB">
          <w:rPr>
            <w:color w:val="494949"/>
            <w:sz w:val="24"/>
            <w:szCs w:val="24"/>
            <w:u w:color="494949"/>
          </w:rPr>
          <w:t xml:space="preserve"> </w:t>
        </w:r>
      </w:ins>
      <w:ins w:id="38" w:author="Fares" w:date="2022-05-11T20:06:00Z">
        <w:r w:rsidR="005460BB">
          <w:rPr>
            <w:color w:val="494949"/>
            <w:sz w:val="24"/>
            <w:szCs w:val="24"/>
            <w:u w:color="494949"/>
          </w:rPr>
          <w:t xml:space="preserve">confirm </w:t>
        </w:r>
      </w:ins>
      <w:ins w:id="39" w:author="Fares" w:date="2022-05-11T20:07:00Z">
        <w:r w:rsidR="005460BB">
          <w:rPr>
            <w:color w:val="494949"/>
            <w:sz w:val="24"/>
            <w:szCs w:val="24"/>
            <w:u w:color="494949"/>
          </w:rPr>
          <w:t>that name of employer (</w:t>
        </w:r>
      </w:ins>
      <w:ins w:id="40" w:author="Fares" w:date="2022-05-11T20:08:00Z">
        <w:r w:rsidR="005460BB">
          <w:rPr>
            <w:color w:val="494949"/>
            <w:sz w:val="24"/>
            <w:szCs w:val="24"/>
            <w:u w:color="494949"/>
          </w:rPr>
          <w:t xml:space="preserve">_Employer </w:t>
        </w:r>
      </w:ins>
      <w:ins w:id="41" w:author="Fares" w:date="2022-05-11T20:07:00Z">
        <w:r w:rsidR="005460BB">
          <w:rPr>
            <w:color w:val="494949"/>
            <w:sz w:val="24"/>
            <w:szCs w:val="24"/>
            <w:u w:color="494949"/>
          </w:rPr>
          <w:t>)</w:t>
        </w:r>
      </w:ins>
      <w:r>
        <w:rPr>
          <w:color w:val="494949"/>
          <w:sz w:val="24"/>
          <w:szCs w:val="24"/>
          <w:u w:color="494949"/>
        </w:rPr>
        <w:t xml:space="preserve"> </w:t>
      </w:r>
      <w:del w:id="42" w:author="Fares" w:date="2022-05-11T20:06:00Z">
        <w:r w:rsidDel="005460BB">
          <w:rPr>
            <w:color w:val="494949"/>
            <w:sz w:val="24"/>
            <w:szCs w:val="24"/>
            <w:u w:color="494949"/>
          </w:rPr>
          <w:delText>[</w:delText>
        </w:r>
        <w:r w:rsidDel="005460BB">
          <w:rPr>
            <w:i/>
            <w:iCs/>
            <w:color w:val="494949"/>
            <w:sz w:val="24"/>
            <w:szCs w:val="24"/>
            <w:u w:color="494949"/>
          </w:rPr>
          <w:delText>full-time, part-time, etc.</w:delText>
        </w:r>
        <w:r w:rsidDel="005460BB">
          <w:rPr>
            <w:color w:val="494949"/>
            <w:sz w:val="24"/>
            <w:szCs w:val="24"/>
            <w:u w:color="494949"/>
          </w:rPr>
          <w:delText>] position of [</w:delText>
        </w:r>
        <w:r w:rsidDel="005460BB">
          <w:rPr>
            <w:i/>
            <w:iCs/>
            <w:color w:val="494949"/>
            <w:sz w:val="24"/>
            <w:szCs w:val="24"/>
            <w:u w:color="494949"/>
          </w:rPr>
          <w:delText>job title</w:delText>
        </w:r>
        <w:r w:rsidDel="005460BB">
          <w:rPr>
            <w:color w:val="494949"/>
            <w:sz w:val="24"/>
            <w:szCs w:val="24"/>
            <w:u w:color="494949"/>
          </w:rPr>
          <w:delText xml:space="preserve">] at </w:delText>
        </w:r>
      </w:del>
      <w:r>
        <w:rPr>
          <w:color w:val="494949"/>
          <w:sz w:val="24"/>
          <w:szCs w:val="24"/>
          <w:u w:color="494949"/>
        </w:rPr>
        <w:t>[</w:t>
      </w:r>
      <w:r>
        <w:rPr>
          <w:i/>
          <w:iCs/>
          <w:color w:val="494949"/>
          <w:sz w:val="24"/>
          <w:szCs w:val="24"/>
          <w:u w:color="494949"/>
        </w:rPr>
        <w:t>company name</w:t>
      </w:r>
      <w:r>
        <w:rPr>
          <w:color w:val="494949"/>
          <w:sz w:val="24"/>
          <w:szCs w:val="24"/>
          <w:u w:color="494949"/>
        </w:rPr>
        <w:t>] with a start date of [</w:t>
      </w:r>
      <w:r>
        <w:rPr>
          <w:i/>
          <w:iCs/>
          <w:color w:val="494949"/>
          <w:sz w:val="24"/>
          <w:szCs w:val="24"/>
          <w:u w:color="494949"/>
        </w:rPr>
        <w:t>start date</w:t>
      </w:r>
      <w:r>
        <w:rPr>
          <w:color w:val="494949"/>
          <w:sz w:val="24"/>
          <w:szCs w:val="24"/>
          <w:u w:color="494949"/>
        </w:rPr>
        <w:t>], contingent upon [</w:t>
      </w:r>
      <w:r>
        <w:rPr>
          <w:i/>
          <w:iCs/>
          <w:color w:val="494949"/>
          <w:sz w:val="24"/>
          <w:szCs w:val="24"/>
          <w:u w:color="494949"/>
        </w:rPr>
        <w:t>background check,</w:t>
      </w:r>
      <w:r>
        <w:rPr>
          <w:i/>
          <w:iCs/>
          <w:color w:val="494949"/>
          <w:sz w:val="24"/>
          <w:szCs w:val="24"/>
          <w:u w:color="494949"/>
        </w:rPr>
        <w:br/>
        <w:t xml:space="preserve"> I-9 form, etc.</w:t>
      </w:r>
      <w:r>
        <w:rPr>
          <w:color w:val="494949"/>
          <w:sz w:val="24"/>
          <w:szCs w:val="24"/>
          <w:u w:color="494949"/>
        </w:rPr>
        <w:t>]. You will be reporting directly to [</w:t>
      </w:r>
      <w:r>
        <w:rPr>
          <w:i/>
          <w:iCs/>
          <w:color w:val="494949"/>
          <w:sz w:val="24"/>
          <w:szCs w:val="24"/>
          <w:u w:color="494949"/>
        </w:rPr>
        <w:t>manager/supervisor name</w:t>
      </w:r>
      <w:r>
        <w:rPr>
          <w:color w:val="494949"/>
          <w:sz w:val="24"/>
          <w:szCs w:val="24"/>
          <w:u w:color="494949"/>
        </w:rPr>
        <w:t>] at [</w:t>
      </w:r>
      <w:r>
        <w:rPr>
          <w:i/>
          <w:iCs/>
          <w:color w:val="494949"/>
          <w:sz w:val="24"/>
          <w:szCs w:val="24"/>
          <w:u w:color="494949"/>
        </w:rPr>
        <w:t>workplace location</w:t>
      </w:r>
      <w:r>
        <w:rPr>
          <w:color w:val="494949"/>
          <w:sz w:val="24"/>
          <w:szCs w:val="24"/>
          <w:u w:color="494949"/>
        </w:rPr>
        <w:t xml:space="preserve">]. We believe your skills and experience are an excellent match </w:t>
      </w:r>
      <w:r>
        <w:rPr>
          <w:color w:val="494949"/>
          <w:sz w:val="24"/>
          <w:szCs w:val="24"/>
          <w:u w:color="494949"/>
        </w:rPr>
        <w:br/>
        <w:t>for our company.</w:t>
      </w:r>
    </w:p>
    <w:p w:rsidR="00D221FC" w:rsidRDefault="00A1702A">
      <w:pPr>
        <w:pStyle w:val="Body"/>
        <w:shd w:val="clear" w:color="auto" w:fill="FFFFFF"/>
        <w:spacing w:line="240" w:lineRule="auto"/>
        <w:rPr>
          <w:sz w:val="24"/>
          <w:szCs w:val="24"/>
        </w:rPr>
      </w:pPr>
      <w:r>
        <w:rPr>
          <w:color w:val="494949"/>
          <w:sz w:val="24"/>
          <w:szCs w:val="24"/>
          <w:u w:color="494949"/>
        </w:rPr>
        <w:t> </w:t>
      </w:r>
    </w:p>
    <w:p w:rsidR="00D221FC" w:rsidRDefault="00A1702A">
      <w:pPr>
        <w:pStyle w:val="Body"/>
        <w:shd w:val="clear" w:color="auto" w:fill="FFFFFF"/>
        <w:spacing w:line="240" w:lineRule="auto"/>
        <w:rPr>
          <w:sz w:val="24"/>
          <w:szCs w:val="24"/>
        </w:rPr>
      </w:pPr>
      <w:r>
        <w:rPr>
          <w:color w:val="494949"/>
          <w:sz w:val="24"/>
          <w:szCs w:val="24"/>
          <w:u w:color="494949"/>
        </w:rPr>
        <w:t>In this role, you will be required to [</w:t>
      </w:r>
      <w:r>
        <w:rPr>
          <w:i/>
          <w:iCs/>
          <w:color w:val="494949"/>
          <w:sz w:val="24"/>
          <w:szCs w:val="24"/>
          <w:u w:color="494949"/>
        </w:rPr>
        <w:t>briefly mention relevant job duties and responsibilities</w:t>
      </w:r>
      <w:r>
        <w:rPr>
          <w:color w:val="494949"/>
          <w:sz w:val="24"/>
          <w:szCs w:val="24"/>
          <w:u w:color="494949"/>
        </w:rPr>
        <w:t>].</w:t>
      </w:r>
    </w:p>
    <w:p w:rsidR="00D221FC" w:rsidRDefault="00A1702A">
      <w:pPr>
        <w:pStyle w:val="Body"/>
        <w:shd w:val="clear" w:color="auto" w:fill="FFFFFF"/>
        <w:spacing w:line="240" w:lineRule="auto"/>
        <w:rPr>
          <w:sz w:val="24"/>
          <w:szCs w:val="24"/>
        </w:rPr>
      </w:pPr>
      <w:r>
        <w:rPr>
          <w:color w:val="494949"/>
          <w:sz w:val="24"/>
          <w:szCs w:val="24"/>
          <w:u w:color="494949"/>
        </w:rPr>
        <w:t> </w:t>
      </w:r>
    </w:p>
    <w:p w:rsidR="00D221FC" w:rsidRDefault="00A1702A">
      <w:pPr>
        <w:pStyle w:val="Body"/>
        <w:shd w:val="clear" w:color="auto" w:fill="FFFFFF"/>
        <w:spacing w:line="240" w:lineRule="auto"/>
        <w:rPr>
          <w:sz w:val="24"/>
          <w:szCs w:val="24"/>
        </w:rPr>
      </w:pPr>
      <w:r>
        <w:rPr>
          <w:color w:val="494949"/>
          <w:sz w:val="24"/>
          <w:szCs w:val="24"/>
          <w:u w:color="494949"/>
        </w:rPr>
        <w:t>The annual starting salary for this position is [</w:t>
      </w:r>
      <w:r>
        <w:rPr>
          <w:i/>
          <w:iCs/>
          <w:color w:val="494949"/>
          <w:sz w:val="24"/>
          <w:szCs w:val="24"/>
          <w:u w:color="494949"/>
        </w:rPr>
        <w:t>dollar amount</w:t>
      </w:r>
      <w:r>
        <w:rPr>
          <w:color w:val="494949"/>
          <w:sz w:val="24"/>
          <w:szCs w:val="24"/>
          <w:u w:color="494949"/>
        </w:rPr>
        <w:t>] to be paid on a [</w:t>
      </w:r>
      <w:r>
        <w:rPr>
          <w:i/>
          <w:iCs/>
          <w:color w:val="494949"/>
          <w:sz w:val="24"/>
          <w:szCs w:val="24"/>
          <w:u w:color="494949"/>
        </w:rPr>
        <w:t>monthly, semi-monthly, weekly, etc.</w:t>
      </w:r>
      <w:r>
        <w:rPr>
          <w:color w:val="494949"/>
          <w:sz w:val="24"/>
          <w:szCs w:val="24"/>
          <w:u w:color="494949"/>
        </w:rPr>
        <w:t>] basis by [</w:t>
      </w:r>
      <w:r>
        <w:rPr>
          <w:i/>
          <w:iCs/>
          <w:color w:val="494949"/>
          <w:sz w:val="24"/>
          <w:szCs w:val="24"/>
          <w:u w:color="494949"/>
        </w:rPr>
        <w:t>direct deposit, check, etc.</w:t>
      </w:r>
      <w:r>
        <w:rPr>
          <w:color w:val="494949"/>
          <w:sz w:val="24"/>
          <w:szCs w:val="24"/>
          <w:u w:color="494949"/>
        </w:rPr>
        <w:t>], starting on [</w:t>
      </w:r>
      <w:r>
        <w:rPr>
          <w:i/>
          <w:iCs/>
          <w:color w:val="494949"/>
          <w:sz w:val="24"/>
          <w:szCs w:val="24"/>
          <w:u w:color="494949"/>
        </w:rPr>
        <w:t>first pay period</w:t>
      </w:r>
      <w:r>
        <w:rPr>
          <w:color w:val="494949"/>
          <w:sz w:val="24"/>
          <w:szCs w:val="24"/>
          <w:u w:color="494949"/>
        </w:rPr>
        <w:t>]. In addition to this starting salary, we’re offering you [</w:t>
      </w:r>
      <w:r>
        <w:rPr>
          <w:i/>
          <w:iCs/>
          <w:color w:val="494949"/>
          <w:sz w:val="24"/>
          <w:szCs w:val="24"/>
          <w:u w:color="494949"/>
        </w:rPr>
        <w:t>discuss stock options, bonuses, commission structures, etc. — if applicable</w:t>
      </w:r>
      <w:r>
        <w:rPr>
          <w:color w:val="494949"/>
          <w:sz w:val="24"/>
          <w:szCs w:val="24"/>
          <w:u w:color="494949"/>
        </w:rPr>
        <w:t>].</w:t>
      </w:r>
    </w:p>
    <w:p w:rsidR="00D221FC" w:rsidRDefault="00A1702A">
      <w:pPr>
        <w:pStyle w:val="Body"/>
        <w:shd w:val="clear" w:color="auto" w:fill="FFFFFF"/>
        <w:spacing w:line="240" w:lineRule="auto"/>
        <w:rPr>
          <w:sz w:val="24"/>
          <w:szCs w:val="24"/>
        </w:rPr>
      </w:pPr>
      <w:r>
        <w:rPr>
          <w:color w:val="494949"/>
          <w:sz w:val="24"/>
          <w:szCs w:val="24"/>
          <w:u w:color="494949"/>
        </w:rPr>
        <w:t> </w:t>
      </w:r>
    </w:p>
    <w:p w:rsidR="00D221FC" w:rsidRDefault="00A1702A">
      <w:pPr>
        <w:pStyle w:val="Body"/>
        <w:shd w:val="clear" w:color="auto" w:fill="FFFFFF"/>
        <w:spacing w:line="240" w:lineRule="auto"/>
        <w:rPr>
          <w:sz w:val="24"/>
          <w:szCs w:val="24"/>
        </w:rPr>
      </w:pPr>
      <w:r>
        <w:rPr>
          <w:color w:val="494949"/>
          <w:sz w:val="24"/>
          <w:szCs w:val="24"/>
          <w:u w:color="494949"/>
        </w:rPr>
        <w:t>Your employment with [</w:t>
      </w:r>
      <w:r>
        <w:rPr>
          <w:i/>
          <w:iCs/>
          <w:color w:val="494949"/>
          <w:sz w:val="24"/>
          <w:szCs w:val="24"/>
          <w:u w:color="494949"/>
        </w:rPr>
        <w:t>Company Name</w:t>
      </w:r>
      <w:r>
        <w:rPr>
          <w:color w:val="494949"/>
          <w:sz w:val="24"/>
          <w:szCs w:val="24"/>
          <w:u w:color="494949"/>
        </w:rPr>
        <w:t>] will be on an at-will basis, which means you and the company are free to terminate the employment relationship at any time for any reason. This letter is not a contract or guarantee of employment for a definitive period of time.</w:t>
      </w:r>
    </w:p>
    <w:p w:rsidR="00D221FC" w:rsidRDefault="00A1702A">
      <w:pPr>
        <w:pStyle w:val="Body"/>
        <w:shd w:val="clear" w:color="auto" w:fill="FFFFFF"/>
        <w:spacing w:line="240" w:lineRule="auto"/>
        <w:rPr>
          <w:sz w:val="24"/>
          <w:szCs w:val="24"/>
        </w:rPr>
      </w:pPr>
      <w:r>
        <w:rPr>
          <w:color w:val="494949"/>
          <w:sz w:val="24"/>
          <w:szCs w:val="24"/>
          <w:u w:color="494949"/>
        </w:rPr>
        <w:t> </w:t>
      </w:r>
    </w:p>
    <w:p w:rsidR="00D221FC" w:rsidRDefault="00A1702A">
      <w:pPr>
        <w:pStyle w:val="Body"/>
        <w:shd w:val="clear" w:color="auto" w:fill="FFFFFF"/>
        <w:spacing w:line="240" w:lineRule="auto"/>
        <w:rPr>
          <w:sz w:val="24"/>
          <w:szCs w:val="24"/>
        </w:rPr>
      </w:pPr>
      <w:r>
        <w:rPr>
          <w:color w:val="494949"/>
          <w:sz w:val="24"/>
          <w:szCs w:val="24"/>
          <w:u w:color="494949"/>
        </w:rPr>
        <w:t>As an employee of [</w:t>
      </w:r>
      <w:r>
        <w:rPr>
          <w:i/>
          <w:iCs/>
          <w:color w:val="494949"/>
          <w:sz w:val="24"/>
          <w:szCs w:val="24"/>
          <w:u w:color="494949"/>
        </w:rPr>
        <w:t>Company Name</w:t>
      </w:r>
      <w:r>
        <w:rPr>
          <w:color w:val="494949"/>
          <w:sz w:val="24"/>
          <w:szCs w:val="24"/>
          <w:u w:color="494949"/>
        </w:rPr>
        <w:t>], you are also eligible for our benefits program, which includes [</w:t>
      </w:r>
      <w:r>
        <w:rPr>
          <w:i/>
          <w:iCs/>
          <w:color w:val="494949"/>
          <w:sz w:val="24"/>
          <w:szCs w:val="24"/>
          <w:u w:color="494949"/>
        </w:rPr>
        <w:t>medical insurance, 401(k), vacation time, etc.</w:t>
      </w:r>
      <w:r>
        <w:rPr>
          <w:color w:val="494949"/>
          <w:sz w:val="24"/>
          <w:szCs w:val="24"/>
          <w:u w:color="494949"/>
        </w:rPr>
        <w:t>], and other benefits which will be described in more detail in the [</w:t>
      </w:r>
      <w:r>
        <w:rPr>
          <w:i/>
          <w:iCs/>
          <w:color w:val="494949"/>
          <w:sz w:val="24"/>
          <w:szCs w:val="24"/>
          <w:u w:color="494949"/>
        </w:rPr>
        <w:t>employee handbook, orientation package, etc.</w:t>
      </w:r>
      <w:r>
        <w:rPr>
          <w:color w:val="494949"/>
          <w:sz w:val="24"/>
          <w:szCs w:val="24"/>
          <w:u w:color="494949"/>
        </w:rPr>
        <w:t>].</w:t>
      </w:r>
    </w:p>
    <w:p w:rsidR="00D221FC" w:rsidRDefault="00A1702A">
      <w:pPr>
        <w:pStyle w:val="Body"/>
        <w:shd w:val="clear" w:color="auto" w:fill="FFFFFF"/>
        <w:spacing w:line="240" w:lineRule="auto"/>
        <w:rPr>
          <w:sz w:val="24"/>
          <w:szCs w:val="24"/>
        </w:rPr>
      </w:pPr>
      <w:r>
        <w:rPr>
          <w:color w:val="494949"/>
          <w:sz w:val="24"/>
          <w:szCs w:val="24"/>
          <w:u w:color="494949"/>
        </w:rPr>
        <w:t> </w:t>
      </w:r>
    </w:p>
    <w:p w:rsidR="00D221FC" w:rsidRDefault="00A1702A">
      <w:pPr>
        <w:pStyle w:val="Body"/>
        <w:spacing w:line="240" w:lineRule="auto"/>
        <w:rPr>
          <w:sz w:val="24"/>
          <w:szCs w:val="24"/>
        </w:rPr>
      </w:pPr>
      <w:r>
        <w:rPr>
          <w:color w:val="494949"/>
          <w:sz w:val="24"/>
          <w:szCs w:val="24"/>
          <w:u w:color="494949"/>
        </w:rPr>
        <w:t>Please confirm your acceptance of this offer by signing and returning this letter by [</w:t>
      </w:r>
      <w:r>
        <w:rPr>
          <w:i/>
          <w:iCs/>
          <w:color w:val="494949"/>
          <w:sz w:val="24"/>
          <w:szCs w:val="24"/>
          <w:u w:color="494949"/>
        </w:rPr>
        <w:t>offer expiration date</w:t>
      </w:r>
      <w:r>
        <w:rPr>
          <w:color w:val="494949"/>
          <w:sz w:val="24"/>
          <w:szCs w:val="24"/>
          <w:u w:color="494949"/>
        </w:rPr>
        <w:t>].</w:t>
      </w:r>
    </w:p>
    <w:p w:rsidR="00D221FC" w:rsidRDefault="00A1702A">
      <w:pPr>
        <w:pStyle w:val="Body"/>
        <w:shd w:val="clear" w:color="auto" w:fill="FFFFFF"/>
        <w:rPr>
          <w:color w:val="494949"/>
          <w:sz w:val="24"/>
          <w:szCs w:val="24"/>
          <w:u w:color="494949"/>
        </w:rPr>
      </w:pPr>
      <w:r>
        <w:rPr>
          <w:color w:val="494949"/>
          <w:sz w:val="24"/>
          <w:szCs w:val="24"/>
          <w:u w:color="494949"/>
        </w:rPr>
        <w:br/>
      </w:r>
    </w:p>
    <w:p w:rsidR="00D221FC" w:rsidRDefault="00A1702A">
      <w:pPr>
        <w:pStyle w:val="Body"/>
        <w:shd w:val="clear" w:color="auto" w:fill="FFFFFF"/>
        <w:spacing w:line="240" w:lineRule="auto"/>
        <w:rPr>
          <w:sz w:val="24"/>
          <w:szCs w:val="24"/>
        </w:rPr>
      </w:pPr>
      <w:r>
        <w:rPr>
          <w:color w:val="494949"/>
          <w:sz w:val="24"/>
          <w:szCs w:val="24"/>
          <w:u w:color="494949"/>
        </w:rPr>
        <w:t>We are excited to have you join our team! If you have any questions, please feel free to reach out at any time.</w:t>
      </w:r>
    </w:p>
    <w:p w:rsidR="00D221FC" w:rsidRDefault="00A1702A">
      <w:pPr>
        <w:pStyle w:val="Body"/>
        <w:shd w:val="clear" w:color="auto" w:fill="FFFFFF"/>
        <w:spacing w:line="240" w:lineRule="auto"/>
        <w:rPr>
          <w:sz w:val="24"/>
          <w:szCs w:val="24"/>
        </w:rPr>
      </w:pPr>
      <w:r>
        <w:rPr>
          <w:color w:val="494949"/>
          <w:sz w:val="24"/>
          <w:szCs w:val="24"/>
          <w:u w:color="494949"/>
        </w:rPr>
        <w:lastRenderedPageBreak/>
        <w:t> </w:t>
      </w:r>
    </w:p>
    <w:p w:rsidR="00D221FC" w:rsidRDefault="00A1702A">
      <w:pPr>
        <w:pStyle w:val="Body"/>
        <w:shd w:val="clear" w:color="auto" w:fill="FFFFFF"/>
        <w:spacing w:line="240" w:lineRule="auto"/>
        <w:rPr>
          <w:sz w:val="24"/>
          <w:szCs w:val="24"/>
        </w:rPr>
      </w:pPr>
      <w:r>
        <w:rPr>
          <w:color w:val="494949"/>
          <w:sz w:val="24"/>
          <w:szCs w:val="24"/>
          <w:u w:color="494949"/>
        </w:rPr>
        <w:t>Sincerely,</w:t>
      </w:r>
    </w:p>
    <w:p w:rsidR="00D221FC" w:rsidRDefault="00A1702A">
      <w:pPr>
        <w:pStyle w:val="Body"/>
        <w:shd w:val="clear" w:color="auto" w:fill="FFFFFF"/>
        <w:spacing w:line="240" w:lineRule="auto"/>
        <w:rPr>
          <w:sz w:val="24"/>
          <w:szCs w:val="24"/>
        </w:rPr>
      </w:pPr>
      <w:r>
        <w:rPr>
          <w:color w:val="494949"/>
          <w:sz w:val="24"/>
          <w:szCs w:val="24"/>
          <w:u w:color="494949"/>
        </w:rPr>
        <w:t>[</w:t>
      </w:r>
      <w:r>
        <w:rPr>
          <w:i/>
          <w:iCs/>
          <w:color w:val="494949"/>
          <w:sz w:val="24"/>
          <w:szCs w:val="24"/>
          <w:u w:color="494949"/>
        </w:rPr>
        <w:t>Your Signature</w:t>
      </w:r>
      <w:r>
        <w:rPr>
          <w:color w:val="494949"/>
          <w:sz w:val="24"/>
          <w:szCs w:val="24"/>
          <w:u w:color="494949"/>
        </w:rPr>
        <w:t>]</w:t>
      </w:r>
    </w:p>
    <w:p w:rsidR="00D221FC" w:rsidRDefault="00A1702A">
      <w:pPr>
        <w:pStyle w:val="Body"/>
        <w:shd w:val="clear" w:color="auto" w:fill="FFFFFF"/>
        <w:spacing w:line="240" w:lineRule="auto"/>
        <w:rPr>
          <w:sz w:val="24"/>
          <w:szCs w:val="24"/>
        </w:rPr>
      </w:pPr>
      <w:r>
        <w:rPr>
          <w:color w:val="494949"/>
          <w:sz w:val="24"/>
          <w:szCs w:val="24"/>
          <w:u w:color="494949"/>
        </w:rPr>
        <w:t> </w:t>
      </w:r>
    </w:p>
    <w:p w:rsidR="00D221FC" w:rsidRDefault="00A1702A">
      <w:pPr>
        <w:pStyle w:val="Body"/>
        <w:shd w:val="clear" w:color="auto" w:fill="FFFFFF"/>
        <w:spacing w:line="240" w:lineRule="auto"/>
        <w:rPr>
          <w:sz w:val="24"/>
          <w:szCs w:val="24"/>
        </w:rPr>
      </w:pPr>
      <w:r>
        <w:rPr>
          <w:color w:val="494949"/>
          <w:sz w:val="24"/>
          <w:szCs w:val="24"/>
          <w:u w:color="494949"/>
        </w:rPr>
        <w:t>[</w:t>
      </w:r>
      <w:r>
        <w:rPr>
          <w:i/>
          <w:iCs/>
          <w:color w:val="494949"/>
          <w:sz w:val="24"/>
          <w:szCs w:val="24"/>
          <w:u w:color="494949"/>
        </w:rPr>
        <w:t>Your Printed Name</w:t>
      </w:r>
      <w:r>
        <w:rPr>
          <w:color w:val="494949"/>
          <w:sz w:val="24"/>
          <w:szCs w:val="24"/>
          <w:u w:color="494949"/>
        </w:rPr>
        <w:t>]</w:t>
      </w:r>
    </w:p>
    <w:p w:rsidR="00D221FC" w:rsidRDefault="00A1702A">
      <w:pPr>
        <w:pStyle w:val="Body"/>
        <w:shd w:val="clear" w:color="auto" w:fill="FFFFFF"/>
        <w:spacing w:line="240" w:lineRule="auto"/>
        <w:rPr>
          <w:sz w:val="24"/>
          <w:szCs w:val="24"/>
        </w:rPr>
      </w:pPr>
      <w:r>
        <w:rPr>
          <w:color w:val="494949"/>
          <w:sz w:val="24"/>
          <w:szCs w:val="24"/>
          <w:u w:color="494949"/>
        </w:rPr>
        <w:t>[</w:t>
      </w:r>
      <w:r>
        <w:rPr>
          <w:i/>
          <w:iCs/>
          <w:color w:val="494949"/>
          <w:sz w:val="24"/>
          <w:szCs w:val="24"/>
          <w:u w:color="494949"/>
        </w:rPr>
        <w:t>Your Job Title</w:t>
      </w:r>
      <w:r>
        <w:rPr>
          <w:color w:val="494949"/>
          <w:sz w:val="24"/>
          <w:szCs w:val="24"/>
          <w:u w:color="494949"/>
        </w:rPr>
        <w:t>]</w:t>
      </w:r>
    </w:p>
    <w:p w:rsidR="00D221FC" w:rsidRDefault="00A1702A">
      <w:pPr>
        <w:pStyle w:val="Body"/>
        <w:shd w:val="clear" w:color="auto" w:fill="FFFFFF"/>
        <w:spacing w:line="240" w:lineRule="auto"/>
        <w:rPr>
          <w:sz w:val="24"/>
          <w:szCs w:val="24"/>
        </w:rPr>
      </w:pPr>
      <w:r>
        <w:rPr>
          <w:color w:val="494949"/>
          <w:sz w:val="24"/>
          <w:szCs w:val="24"/>
          <w:u w:color="494949"/>
        </w:rPr>
        <w:t> </w:t>
      </w:r>
    </w:p>
    <w:p w:rsidR="00D221FC" w:rsidRDefault="00A1702A">
      <w:pPr>
        <w:pStyle w:val="Body"/>
        <w:shd w:val="clear" w:color="auto" w:fill="FFFFFF"/>
        <w:spacing w:line="240" w:lineRule="auto"/>
        <w:rPr>
          <w:sz w:val="24"/>
          <w:szCs w:val="24"/>
        </w:rPr>
      </w:pPr>
      <w:r>
        <w:rPr>
          <w:color w:val="494949"/>
          <w:sz w:val="24"/>
          <w:szCs w:val="24"/>
          <w:u w:color="494949"/>
        </w:rPr>
        <w:t>Signature: ______________________________</w:t>
      </w:r>
    </w:p>
    <w:p w:rsidR="00D221FC" w:rsidRDefault="00A1702A">
      <w:pPr>
        <w:pStyle w:val="Body"/>
        <w:shd w:val="clear" w:color="auto" w:fill="FFFFFF"/>
        <w:spacing w:line="240" w:lineRule="auto"/>
        <w:rPr>
          <w:sz w:val="24"/>
          <w:szCs w:val="24"/>
        </w:rPr>
      </w:pPr>
      <w:r>
        <w:rPr>
          <w:color w:val="494949"/>
          <w:sz w:val="24"/>
          <w:szCs w:val="24"/>
          <w:u w:color="494949"/>
        </w:rPr>
        <w:t>Printed Name: ___________________________</w:t>
      </w:r>
    </w:p>
    <w:p w:rsidR="00D221FC" w:rsidRDefault="00A1702A">
      <w:pPr>
        <w:pStyle w:val="Body"/>
        <w:shd w:val="clear" w:color="auto" w:fill="FFFFFF"/>
        <w:spacing w:line="240" w:lineRule="auto"/>
        <w:rPr>
          <w:sz w:val="24"/>
          <w:szCs w:val="24"/>
        </w:rPr>
      </w:pPr>
      <w:r>
        <w:rPr>
          <w:color w:val="494949"/>
          <w:sz w:val="24"/>
          <w:szCs w:val="24"/>
          <w:u w:color="494949"/>
        </w:rPr>
        <w:t>Date: __________________________________</w:t>
      </w:r>
    </w:p>
    <w:p w:rsidR="00D221FC" w:rsidRDefault="00D221FC">
      <w:pPr>
        <w:pStyle w:val="Body"/>
        <w:spacing w:line="240" w:lineRule="auto"/>
        <w:rPr>
          <w:sz w:val="24"/>
          <w:szCs w:val="24"/>
        </w:rPr>
      </w:pPr>
    </w:p>
    <w:p w:rsidR="00D221FC" w:rsidRDefault="00D221FC">
      <w:pPr>
        <w:pStyle w:val="Body"/>
      </w:pPr>
    </w:p>
    <w:p w:rsidR="00D221FC" w:rsidRDefault="00A1702A">
      <w:pPr>
        <w:pStyle w:val="Body"/>
      </w:pPr>
      <w:r>
        <w:t>____________________________________________________________________________</w:t>
      </w:r>
      <w:r>
        <w:br/>
      </w:r>
    </w:p>
    <w:p w:rsidR="00D221FC" w:rsidRDefault="00D221FC">
      <w:pPr>
        <w:pStyle w:val="Body"/>
      </w:pPr>
    </w:p>
    <w:p w:rsidR="00D221FC" w:rsidRDefault="00A1702A">
      <w:pPr>
        <w:pStyle w:val="Body"/>
      </w:pPr>
      <w:proofErr w:type="gramStart"/>
      <w:r>
        <w:rPr>
          <w:i/>
          <w:iCs/>
          <w:color w:val="494949"/>
          <w:sz w:val="24"/>
          <w:szCs w:val="24"/>
          <w:u w:color="494949"/>
        </w:rPr>
        <w:t>Indeed</w:t>
      </w:r>
      <w:proofErr w:type="gramEnd"/>
      <w:r>
        <w:rPr>
          <w:i/>
          <w:iCs/>
          <w:color w:val="494949"/>
          <w:sz w:val="24"/>
          <w:szCs w:val="24"/>
          <w:u w:color="494949"/>
        </w:rPr>
        <w:t xml:space="preserve"> provides this information as a courtesy to users of our site. Please note that we are not your recruiting or legal advisor, we are not responsible for the content of your job offer letters, and none of the information provided herein guarantees performance. This is a legal disclosure and is </w:t>
      </w:r>
      <w:r>
        <w:rPr>
          <w:b/>
          <w:bCs/>
          <w:i/>
          <w:iCs/>
          <w:color w:val="494949"/>
          <w:sz w:val="24"/>
          <w:szCs w:val="24"/>
          <w:u w:color="494949"/>
        </w:rPr>
        <w:t>not</w:t>
      </w:r>
      <w:r>
        <w:rPr>
          <w:i/>
          <w:iCs/>
          <w:color w:val="494949"/>
          <w:sz w:val="24"/>
          <w:szCs w:val="24"/>
          <w:u w:color="494949"/>
        </w:rPr>
        <w:t xml:space="preserve"> part of the following template. </w:t>
      </w:r>
    </w:p>
    <w:sectPr w:rsidR="00D221F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1A8" w:rsidRDefault="000A01A8">
      <w:r>
        <w:separator/>
      </w:r>
    </w:p>
  </w:endnote>
  <w:endnote w:type="continuationSeparator" w:id="0">
    <w:p w:rsidR="000A01A8" w:rsidRDefault="000A0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A45" w:rsidRDefault="00B11A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1FC" w:rsidRDefault="00A1702A">
    <w:pPr>
      <w:pStyle w:val="Header"/>
      <w:jc w:val="right"/>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A45" w:rsidRDefault="00B11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1A8" w:rsidRDefault="000A01A8">
      <w:r>
        <w:separator/>
      </w:r>
    </w:p>
  </w:footnote>
  <w:footnote w:type="continuationSeparator" w:id="0">
    <w:p w:rsidR="000A01A8" w:rsidRDefault="000A0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A45" w:rsidRDefault="00B11A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1FC" w:rsidRDefault="00A1702A">
    <w:pPr>
      <w:pStyle w:val="Body"/>
      <w:shd w:val="clear" w:color="auto" w:fill="FFFFFF"/>
      <w:jc w:val="right"/>
    </w:pPr>
    <w:r>
      <w:rPr>
        <w:noProof/>
      </w:rPr>
      <w:drawing>
        <wp:inline distT="0" distB="0" distL="0" distR="0">
          <wp:extent cx="1181100" cy="312942"/>
          <wp:effectExtent l="0" t="0" r="0" b="0"/>
          <wp:docPr id="1073741825" name="officeArt object" descr="Graphic 1"/>
          <wp:cNvGraphicFramePr/>
          <a:graphic xmlns:a="http://schemas.openxmlformats.org/drawingml/2006/main">
            <a:graphicData uri="http://schemas.openxmlformats.org/drawingml/2006/picture">
              <pic:pic xmlns:pic="http://schemas.openxmlformats.org/drawingml/2006/picture">
                <pic:nvPicPr>
                  <pic:cNvPr id="1073741825" name="Graphic 1" descr="Graphic 1"/>
                  <pic:cNvPicPr>
                    <a:picLocks noChangeAspect="1"/>
                  </pic:cNvPicPr>
                </pic:nvPicPr>
                <pic:blipFill>
                  <a:blip r:embed="rId1">
                    <a:extLst/>
                  </a:blip>
                  <a:stretch>
                    <a:fillRect/>
                  </a:stretch>
                </pic:blipFill>
                <pic:spPr>
                  <a:xfrm>
                    <a:off x="0" y="0"/>
                    <a:ext cx="1181100" cy="312942"/>
                  </a:xfrm>
                  <a:prstGeom prst="rect">
                    <a:avLst/>
                  </a:prstGeom>
                  <a:ln w="12700" cap="flat">
                    <a:noFill/>
                    <a:miter lim="400000"/>
                  </a:ln>
                  <a:effectLst/>
                </pic:spPr>
              </pic:pic>
            </a:graphicData>
          </a:graphic>
        </wp:inline>
      </w:drawing>
    </w:r>
    <w:r>
      <w:br/>
    </w:r>
    <w:r>
      <w:rPr>
        <w:rFonts w:ascii="Helvetica Neue" w:hAnsi="Helvetica Neue"/>
        <w:color w:val="494949"/>
        <w:sz w:val="24"/>
        <w:szCs w:val="24"/>
        <w:u w:color="494949"/>
        <w:lang w:val="pt-PT"/>
      </w:rPr>
      <w:t>[</w:t>
    </w:r>
    <w:r>
      <w:rPr>
        <w:rFonts w:ascii="Helvetica Neue" w:hAnsi="Helvetica Neue"/>
        <w:i/>
        <w:iCs/>
        <w:color w:val="494949"/>
        <w:sz w:val="24"/>
        <w:szCs w:val="24"/>
        <w:u w:color="494949"/>
      </w:rPr>
      <w:t>Company Logo Delete or Replace</w:t>
    </w:r>
    <w:r>
      <w:rPr>
        <w:rFonts w:ascii="Helvetica Neue" w:hAnsi="Helvetica Neue"/>
        <w:color w:val="494949"/>
        <w:sz w:val="24"/>
        <w:szCs w:val="24"/>
        <w:u w:color="494949"/>
        <w:lang w:val="pt-PT"/>
      </w:rPr>
      <w:t>]</w:t>
    </w:r>
    <w:r>
      <w:br/>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A45" w:rsidRDefault="00B11A45">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res">
    <w15:presenceInfo w15:providerId="Windows Live" w15:userId="b01511fea1b9661f"/>
  </w15:person>
  <w15:person w15:author="Fares Helmy">
    <w15:presenceInfo w15:providerId="None" w15:userId="Fares Helm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1FC"/>
    <w:rsid w:val="00062603"/>
    <w:rsid w:val="000A01A8"/>
    <w:rsid w:val="001E6BC7"/>
    <w:rsid w:val="0046364F"/>
    <w:rsid w:val="005460BB"/>
    <w:rsid w:val="00577563"/>
    <w:rsid w:val="00730F9A"/>
    <w:rsid w:val="009F3150"/>
    <w:rsid w:val="00A1702A"/>
    <w:rsid w:val="00B11A45"/>
    <w:rsid w:val="00BE39DC"/>
    <w:rsid w:val="00D221FC"/>
    <w:rsid w:val="00E466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8AB83"/>
  <w15:docId w15:val="{52FF87A6-CB33-4001-8891-47600AEA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 w:type="paragraph" w:styleId="Header">
    <w:name w:val="header"/>
    <w:pPr>
      <w:tabs>
        <w:tab w:val="center" w:pos="4680"/>
        <w:tab w:val="right" w:pos="9360"/>
      </w:tabs>
    </w:pPr>
    <w:rPr>
      <w:rFonts w:ascii="Arial" w:eastAsia="Arial" w:hAnsi="Arial" w:cs="Arial"/>
      <w:color w:val="000000"/>
      <w:sz w:val="22"/>
      <w:szCs w:val="22"/>
      <w:u w:color="000000"/>
    </w:rPr>
  </w:style>
  <w:style w:type="character" w:customStyle="1" w:styleId="Link">
    <w:name w:val="Link"/>
    <w:rPr>
      <w:outline w:val="0"/>
      <w:color w:val="0000FF"/>
      <w:u w:val="single" w:color="0000FF"/>
    </w:rPr>
  </w:style>
  <w:style w:type="character" w:customStyle="1" w:styleId="Hyperlink0">
    <w:name w:val="Hyperlink.0"/>
    <w:basedOn w:val="Link"/>
    <w:rPr>
      <w:rFonts w:ascii="Arial" w:eastAsia="Arial" w:hAnsi="Arial" w:cs="Arial"/>
      <w:i/>
      <w:iCs/>
      <w:outline w:val="0"/>
      <w:color w:val="0000FF"/>
      <w:u w:val="single" w:color="0000FF"/>
    </w:rPr>
  </w:style>
  <w:style w:type="paragraph" w:styleId="NormalWeb">
    <w:name w:val="Normal (Web)"/>
    <w:pPr>
      <w:spacing w:before="100" w:after="100"/>
    </w:pPr>
    <w:rPr>
      <w:rFonts w:cs="Arial Unicode MS"/>
      <w:color w:val="000000"/>
      <w:sz w:val="24"/>
      <w:szCs w:val="24"/>
      <w:u w:color="000000"/>
    </w:rPr>
  </w:style>
  <w:style w:type="paragraph" w:styleId="Footer">
    <w:name w:val="footer"/>
    <w:basedOn w:val="Normal"/>
    <w:link w:val="FooterChar"/>
    <w:uiPriority w:val="99"/>
    <w:unhideWhenUsed/>
    <w:rsid w:val="00B11A45"/>
    <w:pPr>
      <w:tabs>
        <w:tab w:val="center" w:pos="4680"/>
        <w:tab w:val="right" w:pos="9360"/>
      </w:tabs>
    </w:pPr>
  </w:style>
  <w:style w:type="character" w:customStyle="1" w:styleId="FooterChar">
    <w:name w:val="Footer Char"/>
    <w:basedOn w:val="DefaultParagraphFont"/>
    <w:link w:val="Footer"/>
    <w:uiPriority w:val="99"/>
    <w:rsid w:val="00B11A4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Fares Helmy</cp:lastModifiedBy>
  <cp:revision>9</cp:revision>
  <dcterms:created xsi:type="dcterms:W3CDTF">2022-05-09T21:46:00Z</dcterms:created>
  <dcterms:modified xsi:type="dcterms:W3CDTF">2022-05-16T06:35:00Z</dcterms:modified>
</cp:coreProperties>
</file>